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D42" w:rsidRDefault="008A7D42"/>
    <w:p w:rsidR="00AC3F71" w:rsidRDefault="00AC3F71" w:rsidP="00AC3F71">
      <w:pPr>
        <w:jc w:val="center"/>
      </w:pPr>
    </w:p>
    <w:p w:rsidR="008A7D42" w:rsidRDefault="008A7D42" w:rsidP="00AC3F71">
      <w:pPr>
        <w:jc w:val="center"/>
      </w:pPr>
    </w:p>
    <w:p w:rsidR="008A7D42" w:rsidRDefault="008A7D42" w:rsidP="00AC3F71">
      <w:pPr>
        <w:jc w:val="center"/>
      </w:pPr>
    </w:p>
    <w:p w:rsidR="008A7D42" w:rsidRDefault="008A7D42" w:rsidP="00AC3F71">
      <w:pPr>
        <w:jc w:val="center"/>
      </w:pPr>
    </w:p>
    <w:p w:rsidR="00AC3F71" w:rsidRDefault="00AC3F71" w:rsidP="00AC3F71">
      <w:pPr>
        <w:jc w:val="center"/>
        <w:rPr>
          <w:rFonts w:ascii="Times New Roman" w:hAnsi="Times New Roman" w:cs="Times New Roman"/>
          <w:sz w:val="32"/>
        </w:rPr>
      </w:pPr>
      <w:r>
        <w:rPr>
          <w:rFonts w:ascii="Times New Roman" w:hAnsi="Times New Roman" w:cs="Times New Roman"/>
          <w:sz w:val="32"/>
        </w:rPr>
        <w:t>Processor Design:</w:t>
      </w:r>
    </w:p>
    <w:p w:rsidR="00AC3F71" w:rsidRDefault="00AC3F71" w:rsidP="00AC3F71">
      <w:pPr>
        <w:jc w:val="center"/>
        <w:rPr>
          <w:rFonts w:ascii="Times New Roman" w:hAnsi="Times New Roman" w:cs="Times New Roman"/>
          <w:sz w:val="32"/>
        </w:rPr>
      </w:pPr>
      <w:r>
        <w:rPr>
          <w:rFonts w:ascii="Times New Roman" w:hAnsi="Times New Roman" w:cs="Times New Roman"/>
          <w:sz w:val="32"/>
        </w:rPr>
        <w:t xml:space="preserve">A Report on the Design and Development of a Software Assembler for </w:t>
      </w:r>
      <w:r w:rsidR="004A15CA">
        <w:rPr>
          <w:rFonts w:ascii="Times New Roman" w:hAnsi="Times New Roman" w:cs="Times New Roman"/>
          <w:sz w:val="32"/>
        </w:rPr>
        <w:t xml:space="preserve">a </w:t>
      </w:r>
      <w:r>
        <w:rPr>
          <w:rFonts w:ascii="Times New Roman" w:hAnsi="Times New Roman" w:cs="Times New Roman"/>
          <w:sz w:val="32"/>
        </w:rPr>
        <w:t>Custom Instruction Set Architecture</w:t>
      </w: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r>
        <w:rPr>
          <w:rFonts w:ascii="Times New Roman" w:hAnsi="Times New Roman" w:cs="Times New Roman"/>
          <w:sz w:val="32"/>
        </w:rPr>
        <w:t xml:space="preserve">By Matt Fennell and Ryan </w:t>
      </w:r>
      <w:proofErr w:type="spellStart"/>
      <w:r>
        <w:rPr>
          <w:rFonts w:ascii="Times New Roman" w:hAnsi="Times New Roman" w:cs="Times New Roman"/>
          <w:sz w:val="32"/>
        </w:rPr>
        <w:t>Rabello</w:t>
      </w:r>
      <w:proofErr w:type="spellEnd"/>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AC3F71">
      <w:pPr>
        <w:jc w:val="center"/>
        <w:rPr>
          <w:rFonts w:ascii="Times New Roman" w:hAnsi="Times New Roman" w:cs="Times New Roman"/>
          <w:sz w:val="32"/>
        </w:rPr>
      </w:pPr>
    </w:p>
    <w:p w:rsidR="00AC3F71" w:rsidRDefault="00AC3F71" w:rsidP="008A7D42">
      <w:pPr>
        <w:rPr>
          <w:rFonts w:ascii="Times New Roman" w:hAnsi="Times New Roman" w:cs="Times New Roman"/>
          <w:sz w:val="32"/>
        </w:rPr>
      </w:pPr>
    </w:p>
    <w:p w:rsidR="00AC3F71" w:rsidRDefault="00AC3F71" w:rsidP="00AC3F71">
      <w:pPr>
        <w:jc w:val="center"/>
        <w:rPr>
          <w:rFonts w:ascii="Times New Roman" w:hAnsi="Times New Roman" w:cs="Times New Roman"/>
          <w:sz w:val="24"/>
        </w:rPr>
      </w:pPr>
      <w:r>
        <w:rPr>
          <w:rFonts w:ascii="Times New Roman" w:hAnsi="Times New Roman" w:cs="Times New Roman"/>
          <w:sz w:val="24"/>
        </w:rPr>
        <w:t>Submitted in Partial Fulfilment of the Requirements of CPTR 380</w:t>
      </w:r>
    </w:p>
    <w:p w:rsidR="008A7D42" w:rsidRDefault="00AC3F71" w:rsidP="008A7D42">
      <w:pPr>
        <w:jc w:val="center"/>
        <w:rPr>
          <w:rFonts w:ascii="Times New Roman" w:hAnsi="Times New Roman" w:cs="Times New Roman"/>
          <w:sz w:val="24"/>
        </w:rPr>
        <w:sectPr w:rsidR="008A7D42">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rPr>
        <w:t>3/15/18</w:t>
      </w:r>
    </w:p>
    <w:p w:rsidR="00F915CC" w:rsidRPr="009630F0" w:rsidRDefault="00F915CC" w:rsidP="004A15CA">
      <w:pPr>
        <w:spacing w:after="0" w:line="480" w:lineRule="auto"/>
        <w:rPr>
          <w:rFonts w:ascii="Times New Roman" w:hAnsi="Times New Roman" w:cs="Times New Roman"/>
          <w:sz w:val="32"/>
          <w:u w:val="single"/>
        </w:rPr>
      </w:pPr>
      <w:r w:rsidRPr="009630F0">
        <w:rPr>
          <w:rFonts w:ascii="Times New Roman" w:hAnsi="Times New Roman" w:cs="Times New Roman"/>
          <w:b/>
          <w:color w:val="5B9BD5" w:themeColor="accent1"/>
          <w:sz w:val="32"/>
          <w:u w:val="single"/>
        </w:rPr>
        <w:lastRenderedPageBreak/>
        <w:t>Intro</w:t>
      </w:r>
    </w:p>
    <w:p w:rsidR="00AC3F71" w:rsidRDefault="004A15CA" w:rsidP="00127C22">
      <w:pPr>
        <w:spacing w:after="0" w:line="480" w:lineRule="auto"/>
        <w:rPr>
          <w:rFonts w:ascii="Times New Roman" w:hAnsi="Times New Roman" w:cs="Times New Roman"/>
          <w:sz w:val="24"/>
        </w:rPr>
      </w:pPr>
      <w:r>
        <w:rPr>
          <w:rFonts w:ascii="Times New Roman" w:hAnsi="Times New Roman" w:cs="Times New Roman"/>
          <w:sz w:val="24"/>
        </w:rPr>
        <w:t xml:space="preserve">As part of the coursework for CPTR 380 – Computer Architecture, </w:t>
      </w:r>
      <w:r w:rsidR="00273E18">
        <w:rPr>
          <w:rFonts w:ascii="Times New Roman" w:hAnsi="Times New Roman" w:cs="Times New Roman"/>
          <w:sz w:val="24"/>
        </w:rPr>
        <w:t xml:space="preserve">we were tasked with developing a project that would give us further experience with instruction set architectures, machine code, processor design, and processor operation. After some consideration, we decided to choose a project focusing on the assembly of processor instructions into processor machine code. </w:t>
      </w:r>
      <w:r w:rsidR="00BA3116">
        <w:rPr>
          <w:rFonts w:ascii="Times New Roman" w:hAnsi="Times New Roman" w:cs="Times New Roman"/>
          <w:sz w:val="24"/>
        </w:rPr>
        <w:t xml:space="preserve">In order to add an element of creativity, and to expand the scope of the project, we decided to also develop a custom instruction set that would focus on the radix-four version of Booth’s Multiplication algorithm. Using our new, simplified instruction set, along with its own machine code, we’d then develop a software-based </w:t>
      </w:r>
      <w:r w:rsidR="0035143C">
        <w:rPr>
          <w:rFonts w:ascii="Times New Roman" w:hAnsi="Times New Roman" w:cs="Times New Roman"/>
          <w:sz w:val="24"/>
        </w:rPr>
        <w:t>assembler. Once the scope and direction of our project had been decided, we set about defining specific goals for each of the three areas of our project, which are as follows.</w:t>
      </w:r>
    </w:p>
    <w:p w:rsidR="0035143C" w:rsidRDefault="0035143C" w:rsidP="004A15CA">
      <w:pPr>
        <w:spacing w:after="0" w:line="480" w:lineRule="auto"/>
        <w:rPr>
          <w:rFonts w:ascii="Times New Roman" w:hAnsi="Times New Roman" w:cs="Times New Roman"/>
          <w:sz w:val="24"/>
        </w:rPr>
      </w:pPr>
      <w:r>
        <w:rPr>
          <w:rFonts w:ascii="Times New Roman" w:hAnsi="Times New Roman" w:cs="Times New Roman"/>
          <w:sz w:val="24"/>
        </w:rPr>
        <w:tab/>
        <w:t>First, our goals regarding instruction set design</w:t>
      </w:r>
      <w:r w:rsidR="00B94F59">
        <w:rPr>
          <w:rFonts w:ascii="Times New Roman" w:hAnsi="Times New Roman" w:cs="Times New Roman"/>
          <w:sz w:val="24"/>
        </w:rPr>
        <w:t xml:space="preserve">. Our guiding principles in this area were </w:t>
      </w:r>
      <w:r w:rsidR="00B94F59">
        <w:rPr>
          <w:rFonts w:ascii="Times New Roman" w:hAnsi="Times New Roman" w:cs="Times New Roman"/>
          <w:b/>
          <w:sz w:val="24"/>
        </w:rPr>
        <w:t xml:space="preserve">simplicity </w:t>
      </w:r>
      <w:r w:rsidR="00B94F59">
        <w:rPr>
          <w:rFonts w:ascii="Times New Roman" w:hAnsi="Times New Roman" w:cs="Times New Roman"/>
          <w:sz w:val="24"/>
        </w:rPr>
        <w:t xml:space="preserve">and </w:t>
      </w:r>
      <w:r w:rsidR="00B94F59">
        <w:rPr>
          <w:rFonts w:ascii="Times New Roman" w:hAnsi="Times New Roman" w:cs="Times New Roman"/>
          <w:b/>
          <w:sz w:val="24"/>
        </w:rPr>
        <w:t>clarity</w:t>
      </w:r>
      <w:r w:rsidR="00B94F59">
        <w:rPr>
          <w:rFonts w:ascii="Times New Roman" w:hAnsi="Times New Roman" w:cs="Times New Roman"/>
          <w:sz w:val="24"/>
        </w:rPr>
        <w:t xml:space="preserve">. Our aim was to develop a clean, creative, and readable set of instructions for implementing the radix-four Booth’s algorithm. On top of standard forms of documentation, we planned include an explanation of the process that went into the design of our instruction set, which we figured would aid in comprehension and usability. </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tab/>
        <w:t>Next, our goals regarding the machine code design. Once again, simplicity was a guiding light, with our main goal in this area being the re-use of existing MIPS machine code. By saving time not reinventing the wheel, we’d be able to dedicate our resources to developing full data path designs for any of the new hardware components our processor might entail. From the preexisting instructions and our new data path designs, we’d then be able to have a simple 1-to-1 translation from our custom instruction set to machine code.</w:t>
      </w:r>
    </w:p>
    <w:p w:rsidR="00B94F59" w:rsidRDefault="00B94F59" w:rsidP="004A15CA">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Finally, our goals for the assembler itself. These were a bit more complex, as we were able to come up with all sorts of cool additional features beyond simple instruction set </w:t>
      </w:r>
      <w:r w:rsidR="00EE4CCC">
        <w:rPr>
          <w:rFonts w:ascii="Times New Roman" w:hAnsi="Times New Roman" w:cs="Times New Roman"/>
          <w:sz w:val="24"/>
        </w:rPr>
        <w:t xml:space="preserve">assembly. These bonus goals include support for output processing logs, to help with debugging faulty instructions. Additionally, we planned to implement a simple GUI for interfacing with the assembler, and basic hazard detection that would trigger warnings for basic stall and control hazards. </w:t>
      </w:r>
    </w:p>
    <w:p w:rsidR="00F915CC" w:rsidRDefault="00F915CC" w:rsidP="004A15CA">
      <w:pPr>
        <w:spacing w:after="0" w:line="480" w:lineRule="auto"/>
        <w:rPr>
          <w:rFonts w:ascii="Times New Roman" w:hAnsi="Times New Roman" w:cs="Times New Roman"/>
          <w:sz w:val="24"/>
        </w:rPr>
      </w:pPr>
      <w:r>
        <w:rPr>
          <w:rFonts w:ascii="Times New Roman" w:hAnsi="Times New Roman" w:cs="Times New Roman"/>
          <w:sz w:val="24"/>
        </w:rPr>
        <w:tab/>
        <w:t xml:space="preserve">With these goals </w:t>
      </w:r>
      <w:r w:rsidR="00127C22">
        <w:rPr>
          <w:rFonts w:ascii="Times New Roman" w:hAnsi="Times New Roman" w:cs="Times New Roman"/>
          <w:sz w:val="24"/>
        </w:rPr>
        <w:t>in mind, we set up a Google Doc for documenting our work throughout the project, and began our research into the specifics of the radix-four version of Booth’s algorithm.</w:t>
      </w:r>
    </w:p>
    <w:p w:rsidR="00127C22" w:rsidRDefault="0043104E" w:rsidP="0043104E">
      <w:pPr>
        <w:tabs>
          <w:tab w:val="left" w:pos="1092"/>
        </w:tabs>
        <w:spacing w:after="0" w:line="480" w:lineRule="auto"/>
        <w:rPr>
          <w:rFonts w:ascii="Times New Roman" w:hAnsi="Times New Roman" w:cs="Times New Roman"/>
          <w:sz w:val="24"/>
        </w:rPr>
      </w:pPr>
      <w:r>
        <w:rPr>
          <w:rFonts w:ascii="Times New Roman" w:hAnsi="Times New Roman" w:cs="Times New Roman"/>
          <w:sz w:val="24"/>
        </w:rPr>
        <w:tab/>
      </w:r>
    </w:p>
    <w:p w:rsidR="00127C22" w:rsidRPr="009630F0" w:rsidRDefault="00127C22" w:rsidP="004A15CA">
      <w:pPr>
        <w:spacing w:after="0" w:line="480" w:lineRule="auto"/>
        <w:rPr>
          <w:rFonts w:ascii="Times New Roman" w:hAnsi="Times New Roman" w:cs="Times New Roman"/>
          <w:b/>
          <w:color w:val="5B9BD5" w:themeColor="accent1"/>
          <w:sz w:val="32"/>
          <w:u w:val="single"/>
        </w:rPr>
      </w:pPr>
      <w:r w:rsidRPr="009630F0">
        <w:rPr>
          <w:rFonts w:ascii="Times New Roman" w:hAnsi="Times New Roman" w:cs="Times New Roman"/>
          <w:b/>
          <w:color w:val="5B9BD5" w:themeColor="accent1"/>
          <w:sz w:val="32"/>
          <w:u w:val="single"/>
        </w:rPr>
        <w:t>Radix-Four Booth’s Algorithm</w:t>
      </w:r>
    </w:p>
    <w:p w:rsid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 xml:space="preserve">While the standard, radix-two version of Booth’s Algorithm relies on individually shifting through each bit of the multiplier to determine the next action, the radix-four version works a little bit differently, in order to speed up execution time. By taking in bits of the multiplier three at a time, shifting twice, and allowing for an overlap of one bit in the next set of bits, we’re able to recode the multiplier to allow for one of five possible actions: do nothing, add the multiplicand, add the inverse of the multiplicand, add the multiplicand’s double, or add the inverse of the multiplicand’s double. This radix-four recoding splits processing time in half, and as long as we remember to preserve the sign bit, gives us the exact same result as the standard Booth’s algorithm. </w:t>
      </w:r>
    </w:p>
    <w:p w:rsidR="00127C22" w:rsidRDefault="00127C22" w:rsidP="004A15CA">
      <w:pPr>
        <w:spacing w:after="0" w:line="480" w:lineRule="auto"/>
        <w:rPr>
          <w:rFonts w:ascii="Times New Roman" w:hAnsi="Times New Roman" w:cs="Times New Roman"/>
          <w:sz w:val="24"/>
        </w:rPr>
      </w:pPr>
      <w:r>
        <w:rPr>
          <w:rFonts w:ascii="Times New Roman" w:hAnsi="Times New Roman" w:cs="Times New Roman"/>
          <w:sz w:val="24"/>
        </w:rPr>
        <w:tab/>
        <w:t xml:space="preserve">During our research, we stumbled upon a few different methods for running through the radix-four version of the algorithm, some with shortcuts for even faster execution, but in the end, </w:t>
      </w:r>
      <w:r>
        <w:rPr>
          <w:rFonts w:ascii="Times New Roman" w:hAnsi="Times New Roman" w:cs="Times New Roman"/>
          <w:sz w:val="24"/>
        </w:rPr>
        <w:lastRenderedPageBreak/>
        <w:t xml:space="preserve">we chose a simple, reliable version to base our instruction set off of. </w:t>
      </w:r>
      <w:r w:rsidR="000950CC">
        <w:rPr>
          <w:rFonts w:ascii="Times New Roman" w:hAnsi="Times New Roman" w:cs="Times New Roman"/>
          <w:sz w:val="24"/>
        </w:rPr>
        <w:t>Included below is a short example of the algorithm we’ve used, with documentation of each step taken along the way.</w:t>
      </w:r>
    </w:p>
    <w:p w:rsidR="00B44683" w:rsidRDefault="00B44683" w:rsidP="004A15CA">
      <w:pPr>
        <w:spacing w:after="0" w:line="480" w:lineRule="auto"/>
        <w:rPr>
          <w:rFonts w:ascii="Times New Roman" w:hAnsi="Times New Roman" w:cs="Times New Roman"/>
          <w:sz w:val="24"/>
        </w:rPr>
      </w:pPr>
    </w:p>
    <w:p w:rsidR="00B44683" w:rsidRDefault="00B44683" w:rsidP="004A15CA">
      <w:pPr>
        <w:spacing w:after="0" w:line="480" w:lineRule="auto"/>
        <w:rPr>
          <w:rFonts w:ascii="Times New Roman" w:hAnsi="Times New Roman" w:cs="Times New Roman"/>
          <w:sz w:val="24"/>
        </w:rPr>
      </w:pPr>
      <w:r>
        <w:rPr>
          <w:rFonts w:ascii="Times New Roman" w:hAnsi="Times New Roman" w:cs="Times New Roman"/>
          <w:sz w:val="24"/>
        </w:rPr>
        <w:t>RADIX FOUR EXAMPLE HERE</w:t>
      </w:r>
    </w:p>
    <w:p w:rsidR="00B44683" w:rsidRDefault="00B44683" w:rsidP="004A15CA">
      <w:pPr>
        <w:spacing w:after="0" w:line="480" w:lineRule="auto"/>
        <w:rPr>
          <w:rFonts w:ascii="Times New Roman" w:hAnsi="Times New Roman" w:cs="Times New Roman"/>
          <w:sz w:val="24"/>
        </w:rPr>
      </w:pPr>
    </w:p>
    <w:p w:rsidR="00B44683" w:rsidRDefault="00B44683">
      <w:pPr>
        <w:rPr>
          <w:rFonts w:ascii="Times New Roman" w:hAnsi="Times New Roman" w:cs="Times New Roman"/>
          <w:sz w:val="24"/>
        </w:rPr>
      </w:pPr>
      <w:r>
        <w:rPr>
          <w:rFonts w:ascii="Times New Roman" w:hAnsi="Times New Roman" w:cs="Times New Roman"/>
          <w:sz w:val="24"/>
        </w:rPr>
        <w:br w:type="page"/>
      </w:r>
    </w:p>
    <w:p w:rsidR="00B44683" w:rsidRPr="009630F0" w:rsidRDefault="00B44683" w:rsidP="004A15CA">
      <w:pPr>
        <w:spacing w:after="0" w:line="480" w:lineRule="auto"/>
        <w:rPr>
          <w:rFonts w:ascii="Times New Roman" w:hAnsi="Times New Roman" w:cs="Times New Roman"/>
          <w:b/>
          <w:color w:val="5B9BD5" w:themeColor="accent1"/>
          <w:sz w:val="32"/>
          <w:u w:val="single"/>
        </w:rPr>
      </w:pPr>
      <w:r w:rsidRPr="009630F0">
        <w:rPr>
          <w:rFonts w:ascii="Times New Roman" w:hAnsi="Times New Roman" w:cs="Times New Roman"/>
          <w:b/>
          <w:color w:val="5B9BD5" w:themeColor="accent1"/>
          <w:sz w:val="32"/>
          <w:u w:val="single"/>
        </w:rPr>
        <w:lastRenderedPageBreak/>
        <w:t>Instructions</w:t>
      </w:r>
    </w:p>
    <w:p w:rsidR="004C6112" w:rsidRPr="004C6112" w:rsidRDefault="00B44683" w:rsidP="004A15CA">
      <w:pPr>
        <w:spacing w:after="0" w:line="480" w:lineRule="auto"/>
        <w:rPr>
          <w:rFonts w:ascii="Times New Roman" w:hAnsi="Times New Roman" w:cs="Times New Roman"/>
          <w:sz w:val="24"/>
        </w:rPr>
      </w:pPr>
      <w:r>
        <w:rPr>
          <w:rFonts w:ascii="Times New Roman" w:hAnsi="Times New Roman" w:cs="Times New Roman"/>
          <w:sz w:val="24"/>
        </w:rPr>
        <w:t xml:space="preserve">After working through several problems using the radix-four Booth’s algorithm, we felt we had a solid understanding of the process. The next step was to break down the algorithm into its absolute simplest form, and then develop an instruction set from that simplification. </w:t>
      </w:r>
      <w:r w:rsidR="0043104E">
        <w:rPr>
          <w:rFonts w:ascii="Times New Roman" w:hAnsi="Times New Roman" w:cs="Times New Roman"/>
          <w:sz w:val="24"/>
        </w:rPr>
        <w:t>Below i</w:t>
      </w:r>
      <w:r w:rsidR="00CD3C2C">
        <w:rPr>
          <w:rFonts w:ascii="Times New Roman" w:hAnsi="Times New Roman" w:cs="Times New Roman"/>
          <w:sz w:val="24"/>
        </w:rPr>
        <w:t>s the full listing of that set:</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Load/Store</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Load Immediate</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Register Store Upper/Lower</w:t>
      </w:r>
      <w:r w:rsidR="004C6112">
        <w:rPr>
          <w:rFonts w:ascii="Times New Roman" w:hAnsi="Times New Roman" w:cs="Times New Roman"/>
          <w:b/>
          <w:sz w:val="24"/>
        </w:rPr>
        <w:t xml:space="preserve"> (R-Type)</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Syscall</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Tells the simulator/processor to receive input digits</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Tells the simulator/processor to output the contents of a register</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 xml:space="preserve">Tells the simulator/processor to quit. </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Variable Shift (by 2 bits)</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Shift address1 by n bits and store it in address2.</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 xml:space="preserve">Needs to be able to do shift left logical and </w:t>
      </w:r>
      <w:proofErr w:type="gramStart"/>
      <w:r w:rsidRPr="002F6FC6">
        <w:rPr>
          <w:rFonts w:ascii="Times New Roman" w:hAnsi="Times New Roman" w:cs="Times New Roman"/>
          <w:sz w:val="24"/>
        </w:rPr>
        <w:t>arithmetic.</w:t>
      </w:r>
      <w:proofErr w:type="gramEnd"/>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And</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Bitwise AND of address1 with address2 in address3</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Or</w:t>
      </w:r>
      <w:r w:rsidR="004C6112">
        <w:rPr>
          <w:rFonts w:ascii="Times New Roman" w:hAnsi="Times New Roman" w:cs="Times New Roman"/>
          <w:b/>
          <w:sz w:val="24"/>
        </w:rPr>
        <w:t xml:space="preserve"> (R-Type)</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Bitwise OR of address1 with address2 in address3</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Branch on equal</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Branch on not equal</w:t>
      </w:r>
    </w:p>
    <w:p w:rsidR="002F6FC6" w:rsidRPr="004C6112"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Add</w:t>
      </w:r>
    </w:p>
    <w:p w:rsidR="002F6FC6" w:rsidRDefault="004C6112" w:rsidP="004C6112">
      <w:pPr>
        <w:spacing w:after="0" w:line="480" w:lineRule="auto"/>
        <w:ind w:firstLine="720"/>
        <w:rPr>
          <w:rFonts w:ascii="Times New Roman" w:hAnsi="Times New Roman" w:cs="Times New Roman"/>
          <w:sz w:val="24"/>
        </w:rPr>
      </w:pPr>
      <w:r>
        <w:rPr>
          <w:rFonts w:ascii="Times New Roman" w:hAnsi="Times New Roman" w:cs="Times New Roman"/>
          <w:sz w:val="24"/>
        </w:rPr>
        <w:t>A</w:t>
      </w:r>
      <w:r w:rsidR="002F6FC6" w:rsidRPr="002F6FC6">
        <w:rPr>
          <w:rFonts w:ascii="Times New Roman" w:hAnsi="Times New Roman" w:cs="Times New Roman"/>
          <w:sz w:val="24"/>
        </w:rPr>
        <w:t xml:space="preserve">dd two unsigned registers together (this is </w:t>
      </w:r>
      <w:proofErr w:type="gramStart"/>
      <w:r w:rsidR="002F6FC6" w:rsidRPr="002F6FC6">
        <w:rPr>
          <w:rFonts w:ascii="Times New Roman" w:hAnsi="Times New Roman" w:cs="Times New Roman"/>
          <w:sz w:val="24"/>
        </w:rPr>
        <w:t>the add</w:t>
      </w:r>
      <w:proofErr w:type="gramEnd"/>
      <w:r w:rsidR="002F6FC6" w:rsidRPr="002F6FC6">
        <w:rPr>
          <w:rFonts w:ascii="Times New Roman" w:hAnsi="Times New Roman" w:cs="Times New Roman"/>
          <w:sz w:val="24"/>
        </w:rPr>
        <w:t xml:space="preserve"> that gets used in booth’s algorithm.</w:t>
      </w:r>
      <w:r>
        <w:rPr>
          <w:rFonts w:ascii="Times New Roman" w:hAnsi="Times New Roman" w:cs="Times New Roman"/>
          <w:sz w:val="24"/>
        </w:rPr>
        <w:t>)</w:t>
      </w:r>
    </w:p>
    <w:p w:rsidR="004C6112" w:rsidRPr="002F6FC6" w:rsidRDefault="004C6112" w:rsidP="004C6112">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After </w:t>
      </w:r>
      <w:r w:rsidR="005C4AD2">
        <w:rPr>
          <w:rFonts w:ascii="Times New Roman" w:hAnsi="Times New Roman" w:cs="Times New Roman"/>
          <w:sz w:val="24"/>
        </w:rPr>
        <w:t>listing out all the necessary</w:t>
      </w:r>
      <w:r w:rsidR="009C64A9">
        <w:rPr>
          <w:rFonts w:ascii="Times New Roman" w:hAnsi="Times New Roman" w:cs="Times New Roman"/>
          <w:sz w:val="24"/>
        </w:rPr>
        <w:t xml:space="preserve"> instructions, we took a step back and considered pieces of hardware that would be able to take care of some of the large clumps of repetitive instructions by replacing them with simple custom instructions. Those custom instructions are as follows:</w:t>
      </w:r>
    </w:p>
    <w:p w:rsidR="002F6FC6" w:rsidRDefault="002F6FC6" w:rsidP="002F6FC6">
      <w:pPr>
        <w:spacing w:after="0" w:line="480" w:lineRule="auto"/>
        <w:rPr>
          <w:rFonts w:ascii="Times New Roman" w:hAnsi="Times New Roman" w:cs="Times New Roman"/>
          <w:b/>
          <w:sz w:val="24"/>
        </w:rPr>
      </w:pPr>
      <w:r w:rsidRPr="004C6112">
        <w:rPr>
          <w:rFonts w:ascii="Times New Roman" w:hAnsi="Times New Roman" w:cs="Times New Roman"/>
          <w:b/>
          <w:sz w:val="24"/>
        </w:rPr>
        <w:t>Two’s Complement</w:t>
      </w:r>
    </w:p>
    <w:p w:rsidR="004C6112" w:rsidRPr="004C6112" w:rsidRDefault="004C6112" w:rsidP="004C6112">
      <w:pPr>
        <w:spacing w:after="0" w:line="480" w:lineRule="auto"/>
        <w:ind w:firstLine="720"/>
        <w:rPr>
          <w:rFonts w:ascii="Times New Roman" w:hAnsi="Times New Roman" w:cs="Times New Roman"/>
          <w:sz w:val="24"/>
        </w:rPr>
      </w:pPr>
      <w:r w:rsidRPr="002F6FC6">
        <w:rPr>
          <w:rFonts w:ascii="Times New Roman" w:hAnsi="Times New Roman" w:cs="Times New Roman"/>
          <w:sz w:val="24"/>
        </w:rPr>
        <w:t>Store the two’s complement of address1 in address2</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A function for inverting then adding one to the bits.</w:t>
      </w:r>
      <w:r>
        <w:rPr>
          <w:rFonts w:ascii="Times New Roman" w:hAnsi="Times New Roman" w:cs="Times New Roman"/>
          <w:sz w:val="24"/>
        </w:rPr>
        <w:t xml:space="preserve"> Bitwise invert, a</w:t>
      </w:r>
      <w:r w:rsidRPr="002F6FC6">
        <w:rPr>
          <w:rFonts w:ascii="Times New Roman" w:hAnsi="Times New Roman" w:cs="Times New Roman"/>
          <w:sz w:val="24"/>
        </w:rPr>
        <w:t>dd 1 unsigned</w:t>
      </w:r>
    </w:p>
    <w:p w:rsidR="002F6FC6" w:rsidRPr="004C6112" w:rsidRDefault="004C6112" w:rsidP="002F6FC6">
      <w:pPr>
        <w:spacing w:after="0" w:line="480" w:lineRule="auto"/>
        <w:rPr>
          <w:rFonts w:ascii="Times New Roman" w:hAnsi="Times New Roman" w:cs="Times New Roman"/>
          <w:b/>
          <w:sz w:val="24"/>
        </w:rPr>
      </w:pPr>
      <w:r>
        <w:rPr>
          <w:rFonts w:ascii="Times New Roman" w:hAnsi="Times New Roman" w:cs="Times New Roman"/>
          <w:b/>
          <w:sz w:val="24"/>
        </w:rPr>
        <w:t>Booth-L</w:t>
      </w:r>
      <w:r w:rsidR="002F6FC6" w:rsidRPr="004C6112">
        <w:rPr>
          <w:rFonts w:ascii="Times New Roman" w:hAnsi="Times New Roman" w:cs="Times New Roman"/>
          <w:b/>
          <w:sz w:val="24"/>
        </w:rPr>
        <w:t xml:space="preserve">oad </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Loads the value of A and B into predetermined registers</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-B (two’s complement B)</w:t>
      </w:r>
    </w:p>
    <w:p w:rsidR="002F6FC6" w:rsidRP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2B (shift left logical B)</w:t>
      </w:r>
    </w:p>
    <w:p w:rsidR="002F6FC6" w:rsidRDefault="002F6FC6" w:rsidP="002F6FC6">
      <w:pPr>
        <w:spacing w:after="0" w:line="480" w:lineRule="auto"/>
        <w:ind w:firstLine="720"/>
        <w:rPr>
          <w:rFonts w:ascii="Times New Roman" w:hAnsi="Times New Roman" w:cs="Times New Roman"/>
          <w:sz w:val="24"/>
        </w:rPr>
      </w:pPr>
      <w:r w:rsidRPr="002F6FC6">
        <w:rPr>
          <w:rFonts w:ascii="Times New Roman" w:hAnsi="Times New Roman" w:cs="Times New Roman"/>
          <w:sz w:val="24"/>
        </w:rPr>
        <w:t>-2B (shift left logical -B)</w:t>
      </w:r>
    </w:p>
    <w:p w:rsidR="004C6112" w:rsidRPr="004C6112" w:rsidRDefault="004C6112" w:rsidP="004C6112">
      <w:pPr>
        <w:spacing w:after="0" w:line="480" w:lineRule="auto"/>
        <w:rPr>
          <w:rFonts w:ascii="Times New Roman" w:hAnsi="Times New Roman" w:cs="Times New Roman"/>
          <w:b/>
          <w:sz w:val="24"/>
        </w:rPr>
      </w:pPr>
      <w:r w:rsidRPr="004C6112">
        <w:rPr>
          <w:rFonts w:ascii="Times New Roman" w:hAnsi="Times New Roman" w:cs="Times New Roman"/>
          <w:b/>
          <w:sz w:val="24"/>
        </w:rPr>
        <w:t>Booth-Add</w:t>
      </w:r>
    </w:p>
    <w:p w:rsidR="00E462D2" w:rsidRDefault="004C6112" w:rsidP="004C6112">
      <w:pPr>
        <w:spacing w:after="0" w:line="480" w:lineRule="auto"/>
        <w:ind w:left="720"/>
        <w:rPr>
          <w:rFonts w:ascii="Times New Roman" w:hAnsi="Times New Roman" w:cs="Times New Roman"/>
          <w:sz w:val="24"/>
        </w:rPr>
      </w:pPr>
      <w:r w:rsidRPr="002F6FC6">
        <w:rPr>
          <w:rFonts w:ascii="Times New Roman" w:hAnsi="Times New Roman" w:cs="Times New Roman"/>
          <w:sz w:val="24"/>
        </w:rPr>
        <w:t>This function looks at the last three bits of A and performs the app</w:t>
      </w:r>
      <w:r>
        <w:rPr>
          <w:rFonts w:ascii="Times New Roman" w:hAnsi="Times New Roman" w:cs="Times New Roman"/>
          <w:sz w:val="24"/>
        </w:rPr>
        <w:t xml:space="preserve">ropriate operation according to </w:t>
      </w:r>
      <w:r w:rsidRPr="002F6FC6">
        <w:rPr>
          <w:rFonts w:ascii="Times New Roman" w:hAnsi="Times New Roman" w:cs="Times New Roman"/>
          <w:sz w:val="24"/>
        </w:rPr>
        <w:t>the function.</w:t>
      </w:r>
      <w:r>
        <w:rPr>
          <w:rFonts w:ascii="Times New Roman" w:hAnsi="Times New Roman" w:cs="Times New Roman"/>
          <w:sz w:val="24"/>
        </w:rPr>
        <w:t xml:space="preserve"> </w:t>
      </w:r>
      <w:r w:rsidRPr="002F6FC6">
        <w:rPr>
          <w:rFonts w:ascii="Times New Roman" w:hAnsi="Times New Roman" w:cs="Times New Roman"/>
          <w:sz w:val="24"/>
        </w:rPr>
        <w:t>Use last three bits of A as select f</w:t>
      </w:r>
      <w:r>
        <w:rPr>
          <w:rFonts w:ascii="Times New Roman" w:hAnsi="Times New Roman" w:cs="Times New Roman"/>
          <w:sz w:val="24"/>
        </w:rPr>
        <w:t xml:space="preserve">or mux to 0, B, 2B, -2B, and –B. </w:t>
      </w:r>
      <w:r w:rsidRPr="002F6FC6">
        <w:rPr>
          <w:rFonts w:ascii="Times New Roman" w:hAnsi="Times New Roman" w:cs="Times New Roman"/>
          <w:sz w:val="24"/>
        </w:rPr>
        <w:t>Add selected register to upper of result</w:t>
      </w:r>
    </w:p>
    <w:p w:rsidR="00E462D2" w:rsidRDefault="00E462D2">
      <w:pPr>
        <w:rPr>
          <w:rFonts w:ascii="Times New Roman" w:hAnsi="Times New Roman" w:cs="Times New Roman"/>
          <w:sz w:val="24"/>
        </w:rPr>
      </w:pPr>
      <w:r>
        <w:rPr>
          <w:rFonts w:ascii="Times New Roman" w:hAnsi="Times New Roman" w:cs="Times New Roman"/>
          <w:sz w:val="24"/>
        </w:rPr>
        <w:br w:type="page"/>
      </w:r>
    </w:p>
    <w:p w:rsidR="004C6112" w:rsidRDefault="00E462D2" w:rsidP="00386826">
      <w:pPr>
        <w:spacing w:after="0" w:line="480" w:lineRule="auto"/>
        <w:rPr>
          <w:rFonts w:ascii="Times New Roman" w:hAnsi="Times New Roman" w:cs="Times New Roman"/>
          <w:b/>
          <w:color w:val="5B9BD5" w:themeColor="accent1"/>
          <w:sz w:val="32"/>
          <w:u w:val="single"/>
        </w:rPr>
      </w:pPr>
      <w:r w:rsidRPr="00386826">
        <w:rPr>
          <w:rFonts w:ascii="Times New Roman" w:hAnsi="Times New Roman" w:cs="Times New Roman"/>
          <w:b/>
          <w:color w:val="5B9BD5" w:themeColor="accent1"/>
          <w:sz w:val="32"/>
          <w:u w:val="single"/>
        </w:rPr>
        <w:lastRenderedPageBreak/>
        <w:t>Development Process</w:t>
      </w:r>
    </w:p>
    <w:p w:rsidR="00386826" w:rsidRDefault="00386826" w:rsidP="00386826">
      <w:pPr>
        <w:spacing w:after="0" w:line="480" w:lineRule="auto"/>
        <w:rPr>
          <w:rFonts w:ascii="Times New Roman" w:hAnsi="Times New Roman" w:cs="Times New Roman"/>
          <w:sz w:val="24"/>
        </w:rPr>
      </w:pPr>
      <w:r>
        <w:rPr>
          <w:rFonts w:ascii="Times New Roman" w:hAnsi="Times New Roman" w:cs="Times New Roman"/>
          <w:sz w:val="24"/>
        </w:rPr>
        <w:t xml:space="preserve">After coming up with basic instruction set definitions, we spent some time </w:t>
      </w:r>
      <w:r w:rsidR="00BE0B6A">
        <w:rPr>
          <w:rFonts w:ascii="Times New Roman" w:hAnsi="Times New Roman" w:cs="Times New Roman"/>
          <w:sz w:val="24"/>
        </w:rPr>
        <w:t xml:space="preserve">going over old homework that focused on instruction sets, specifically targeting our Radix-Two Booth’s Algorithm homework. To confirm that we’d done our due diligence in designing a full-featured instruction set, we </w:t>
      </w:r>
      <w:r w:rsidR="00F66BB7">
        <w:rPr>
          <w:rFonts w:ascii="Times New Roman" w:hAnsi="Times New Roman" w:cs="Times New Roman"/>
          <w:sz w:val="24"/>
        </w:rPr>
        <w:t xml:space="preserve">redesigned the Radix-Two program with our instruction set, and then adapted that program to work with the Radix-Four version of the algorithm. Once this was taken care of, we moved on to the biggest part of our assembler, the mappings between instruction sets and machine code. </w:t>
      </w:r>
    </w:p>
    <w:p w:rsidR="00F66BB7" w:rsidRDefault="00F66BB7" w:rsidP="00386826">
      <w:pPr>
        <w:spacing w:after="0" w:line="480" w:lineRule="auto"/>
        <w:rPr>
          <w:rFonts w:ascii="Times New Roman" w:hAnsi="Times New Roman" w:cs="Times New Roman"/>
          <w:sz w:val="24"/>
        </w:rPr>
      </w:pPr>
      <w:r>
        <w:rPr>
          <w:rFonts w:ascii="Times New Roman" w:hAnsi="Times New Roman" w:cs="Times New Roman"/>
          <w:sz w:val="24"/>
        </w:rPr>
        <w:t xml:space="preserve">To get a handle on how these mappings work, we spent a good deal of time going over MIPS instruction set documentation. Our justification for this was that with the exception of our custom Booth hardware, our hypothetical processor would be similar to the MIPS processor. </w:t>
      </w:r>
      <w:r w:rsidR="003057E6">
        <w:rPr>
          <w:rFonts w:ascii="Times New Roman" w:hAnsi="Times New Roman" w:cs="Times New Roman"/>
          <w:sz w:val="24"/>
        </w:rPr>
        <w:t xml:space="preserve">During our time focusing on MIPS’ machine code, we paid special attention to op-codes, function codes, and the parameters for each instruction. </w:t>
      </w:r>
    </w:p>
    <w:p w:rsidR="00FC19F8" w:rsidRDefault="00FC19F8" w:rsidP="00386826">
      <w:pPr>
        <w:spacing w:after="0" w:line="480" w:lineRule="auto"/>
        <w:rPr>
          <w:rFonts w:ascii="Times New Roman" w:hAnsi="Times New Roman" w:cs="Times New Roman"/>
          <w:sz w:val="24"/>
        </w:rPr>
      </w:pPr>
    </w:p>
    <w:p w:rsidR="009D711B" w:rsidRDefault="009D711B" w:rsidP="00386826">
      <w:pPr>
        <w:spacing w:after="0" w:line="480" w:lineRule="auto"/>
        <w:rPr>
          <w:rFonts w:ascii="Times New Roman" w:hAnsi="Times New Roman" w:cs="Times New Roman"/>
          <w:sz w:val="24"/>
        </w:rPr>
      </w:pPr>
    </w:p>
    <w:p w:rsidR="00674590" w:rsidRDefault="00674590">
      <w:pPr>
        <w:rPr>
          <w:rFonts w:ascii="Times New Roman" w:hAnsi="Times New Roman" w:cs="Times New Roman"/>
          <w:b/>
          <w:color w:val="5B9BD5" w:themeColor="accent1"/>
          <w:sz w:val="32"/>
          <w:u w:val="single"/>
        </w:rPr>
      </w:pPr>
      <w:r>
        <w:rPr>
          <w:rFonts w:ascii="Times New Roman" w:hAnsi="Times New Roman" w:cs="Times New Roman"/>
          <w:b/>
          <w:color w:val="5B9BD5" w:themeColor="accent1"/>
          <w:sz w:val="32"/>
          <w:u w:val="single"/>
        </w:rPr>
        <w:br w:type="page"/>
      </w:r>
    </w:p>
    <w:p w:rsidR="009D711B" w:rsidRPr="00674590" w:rsidRDefault="009D711B" w:rsidP="00386826">
      <w:pPr>
        <w:spacing w:after="0" w:line="480" w:lineRule="auto"/>
        <w:rPr>
          <w:rFonts w:ascii="Times New Roman" w:hAnsi="Times New Roman" w:cs="Times New Roman"/>
          <w:b/>
          <w:color w:val="5B9BD5" w:themeColor="accent1"/>
          <w:sz w:val="32"/>
          <w:u w:val="single"/>
        </w:rPr>
      </w:pPr>
      <w:r w:rsidRPr="00674590">
        <w:rPr>
          <w:rFonts w:ascii="Times New Roman" w:hAnsi="Times New Roman" w:cs="Times New Roman"/>
          <w:b/>
          <w:color w:val="5B9BD5" w:themeColor="accent1"/>
          <w:sz w:val="32"/>
          <w:u w:val="single"/>
        </w:rPr>
        <w:lastRenderedPageBreak/>
        <w:t>Parsing Rules</w:t>
      </w:r>
    </w:p>
    <w:p w:rsidR="00317E8E" w:rsidRDefault="009D711B" w:rsidP="00317E8E">
      <w:pPr>
        <w:spacing w:line="480" w:lineRule="auto"/>
        <w:rPr>
          <w:rFonts w:ascii="Times New Roman" w:hAnsi="Times New Roman" w:cs="Times New Roman"/>
          <w:sz w:val="24"/>
        </w:rPr>
      </w:pPr>
      <w:r>
        <w:rPr>
          <w:rFonts w:ascii="Times New Roman" w:hAnsi="Times New Roman" w:cs="Times New Roman"/>
          <w:sz w:val="24"/>
        </w:rPr>
        <w:t xml:space="preserve">With rules in place to translate from instructions to machine code, we set about developing the assembler. The base of this software would be some sort of </w:t>
      </w:r>
      <w:r w:rsidRPr="00985F21">
        <w:rPr>
          <w:rFonts w:ascii="Times New Roman" w:hAnsi="Times New Roman" w:cs="Times New Roman"/>
          <w:i/>
          <w:sz w:val="24"/>
        </w:rPr>
        <w:t>for loop</w:t>
      </w:r>
      <w:r>
        <w:rPr>
          <w:rFonts w:ascii="Times New Roman" w:hAnsi="Times New Roman" w:cs="Times New Roman"/>
          <w:sz w:val="24"/>
        </w:rPr>
        <w:t xml:space="preserve"> that reads in a text based file, line by line. During this parsing, some text, such as comments and white space</w:t>
      </w:r>
      <w:r w:rsidR="004559F7">
        <w:rPr>
          <w:rFonts w:ascii="Times New Roman" w:hAnsi="Times New Roman" w:cs="Times New Roman"/>
          <w:sz w:val="24"/>
        </w:rPr>
        <w:t xml:space="preserve"> (tabs and spaces)</w:t>
      </w:r>
      <w:r>
        <w:rPr>
          <w:rFonts w:ascii="Times New Roman" w:hAnsi="Times New Roman" w:cs="Times New Roman"/>
          <w:sz w:val="24"/>
        </w:rPr>
        <w:t>, should be ignored</w:t>
      </w:r>
      <w:r w:rsidR="004559F7">
        <w:rPr>
          <w:rFonts w:ascii="Times New Roman" w:hAnsi="Times New Roman" w:cs="Times New Roman"/>
          <w:sz w:val="24"/>
        </w:rPr>
        <w:t xml:space="preserve">. </w:t>
      </w:r>
      <w:r w:rsidR="00674590">
        <w:rPr>
          <w:rFonts w:ascii="Times New Roman" w:hAnsi="Times New Roman" w:cs="Times New Roman"/>
          <w:sz w:val="24"/>
        </w:rPr>
        <w:t>The easiest way to do this is with a basic parsing function that uses regular expressions, so we used an online resource to specify and develop the necessary regular expressions. Once these basic assembler-ignore rules had been put in place, and after some deliberation, we decided that we’d also</w:t>
      </w:r>
      <w:r w:rsidR="004559F7">
        <w:rPr>
          <w:rFonts w:ascii="Times New Roman" w:hAnsi="Times New Roman" w:cs="Times New Roman"/>
          <w:sz w:val="24"/>
        </w:rPr>
        <w:t xml:space="preserve"> ad</w:t>
      </w:r>
      <w:r w:rsidR="00674590">
        <w:rPr>
          <w:rFonts w:ascii="Times New Roman" w:hAnsi="Times New Roman" w:cs="Times New Roman"/>
          <w:sz w:val="24"/>
        </w:rPr>
        <w:t>d som</w:t>
      </w:r>
      <w:r w:rsidR="00A9599C">
        <w:rPr>
          <w:rFonts w:ascii="Times New Roman" w:hAnsi="Times New Roman" w:cs="Times New Roman"/>
          <w:sz w:val="24"/>
        </w:rPr>
        <w:t>e basic support for jumps. Jumps require</w:t>
      </w:r>
      <w:r w:rsidR="00674590">
        <w:rPr>
          <w:rFonts w:ascii="Times New Roman" w:hAnsi="Times New Roman" w:cs="Times New Roman"/>
          <w:sz w:val="24"/>
        </w:rPr>
        <w:t xml:space="preserve"> a couple things: a way to parse out labels, and a way to </w:t>
      </w:r>
      <w:r w:rsidR="00A9599C">
        <w:rPr>
          <w:rFonts w:ascii="Times New Roman" w:hAnsi="Times New Roman" w:cs="Times New Roman"/>
          <w:sz w:val="24"/>
        </w:rPr>
        <w:t xml:space="preserve">reorder and repeat labeled code sections during assembly. To parse out the labels, we’d need to delimit labels by putting them on their own lines, and marking them with </w:t>
      </w:r>
      <w:r w:rsidR="00A9599C">
        <w:rPr>
          <w:rFonts w:ascii="Times New Roman" w:hAnsi="Times New Roman" w:cs="Times New Roman"/>
          <w:sz w:val="24"/>
        </w:rPr>
        <w:t>colons</w:t>
      </w:r>
      <w:r w:rsidR="00A9599C">
        <w:rPr>
          <w:rFonts w:ascii="Times New Roman" w:hAnsi="Times New Roman" w:cs="Times New Roman"/>
          <w:sz w:val="24"/>
        </w:rPr>
        <w:t xml:space="preserve">. By using some more regular expressions, we’d be able </w:t>
      </w:r>
      <w:r w:rsidR="004559F7">
        <w:rPr>
          <w:rFonts w:ascii="Times New Roman" w:hAnsi="Times New Roman" w:cs="Times New Roman"/>
          <w:sz w:val="24"/>
        </w:rPr>
        <w:t xml:space="preserve">to </w:t>
      </w:r>
      <w:r w:rsidR="00A9599C">
        <w:rPr>
          <w:rFonts w:ascii="Times New Roman" w:hAnsi="Times New Roman" w:cs="Times New Roman"/>
          <w:sz w:val="24"/>
        </w:rPr>
        <w:t>grab section</w:t>
      </w:r>
      <w:r w:rsidR="004559F7">
        <w:rPr>
          <w:rFonts w:ascii="Times New Roman" w:hAnsi="Times New Roman" w:cs="Times New Roman"/>
          <w:sz w:val="24"/>
        </w:rPr>
        <w:t xml:space="preserve"> labels,</w:t>
      </w:r>
      <w:r w:rsidR="00A9599C">
        <w:rPr>
          <w:rFonts w:ascii="Times New Roman" w:hAnsi="Times New Roman" w:cs="Times New Roman"/>
          <w:sz w:val="24"/>
        </w:rPr>
        <w:t xml:space="preserve"> and hold their identifiers and addresses in program memory. </w:t>
      </w:r>
      <w:r w:rsidR="004559F7">
        <w:rPr>
          <w:rFonts w:ascii="Times New Roman" w:hAnsi="Times New Roman" w:cs="Times New Roman"/>
          <w:sz w:val="24"/>
        </w:rPr>
        <w:t>After a file has been parsed</w:t>
      </w:r>
      <w:r w:rsidR="00A9599C">
        <w:rPr>
          <w:rFonts w:ascii="Times New Roman" w:hAnsi="Times New Roman" w:cs="Times New Roman"/>
          <w:sz w:val="24"/>
        </w:rPr>
        <w:t xml:space="preserve"> for ignorable text and labels</w:t>
      </w:r>
      <w:r w:rsidR="004559F7">
        <w:rPr>
          <w:rFonts w:ascii="Times New Roman" w:hAnsi="Times New Roman" w:cs="Times New Roman"/>
          <w:sz w:val="24"/>
        </w:rPr>
        <w:t xml:space="preserve">, all that should be leftover is lines of instructions and their </w:t>
      </w:r>
      <w:r w:rsidR="00A9599C">
        <w:rPr>
          <w:rFonts w:ascii="Times New Roman" w:hAnsi="Times New Roman" w:cs="Times New Roman"/>
          <w:sz w:val="24"/>
        </w:rPr>
        <w:t xml:space="preserve">associated </w:t>
      </w:r>
      <w:r w:rsidR="004559F7">
        <w:rPr>
          <w:rFonts w:ascii="Times New Roman" w:hAnsi="Times New Roman" w:cs="Times New Roman"/>
          <w:sz w:val="24"/>
        </w:rPr>
        <w:t xml:space="preserve">parameters. </w:t>
      </w:r>
      <w:r w:rsidR="00A9599C">
        <w:rPr>
          <w:rFonts w:ascii="Times New Roman" w:hAnsi="Times New Roman" w:cs="Times New Roman"/>
          <w:sz w:val="24"/>
        </w:rPr>
        <w:t>We came up with some basic design for</w:t>
      </w:r>
      <w:r w:rsidR="004559F7">
        <w:rPr>
          <w:rFonts w:ascii="Times New Roman" w:hAnsi="Times New Roman" w:cs="Times New Roman"/>
          <w:sz w:val="24"/>
        </w:rPr>
        <w:t xml:space="preserve"> these</w:t>
      </w:r>
      <w:r w:rsidR="00A9599C">
        <w:rPr>
          <w:rFonts w:ascii="Times New Roman" w:hAnsi="Times New Roman" w:cs="Times New Roman"/>
          <w:sz w:val="24"/>
        </w:rPr>
        <w:t xml:space="preserve"> parsing</w:t>
      </w:r>
      <w:r w:rsidR="004559F7">
        <w:rPr>
          <w:rFonts w:ascii="Times New Roman" w:hAnsi="Times New Roman" w:cs="Times New Roman"/>
          <w:sz w:val="24"/>
        </w:rPr>
        <w:t xml:space="preserve"> rules</w:t>
      </w:r>
      <w:r w:rsidR="00A9599C">
        <w:rPr>
          <w:rFonts w:ascii="Times New Roman" w:hAnsi="Times New Roman" w:cs="Times New Roman"/>
          <w:sz w:val="24"/>
        </w:rPr>
        <w:t xml:space="preserve">, regular expressions, and control functions and then set up a </w:t>
      </w:r>
      <w:r w:rsidR="00317E8E">
        <w:rPr>
          <w:rFonts w:ascii="Times New Roman" w:hAnsi="Times New Roman" w:cs="Times New Roman"/>
          <w:sz w:val="24"/>
        </w:rPr>
        <w:t xml:space="preserve">basic python program </w:t>
      </w:r>
      <w:r w:rsidR="00A9599C">
        <w:rPr>
          <w:rFonts w:ascii="Times New Roman" w:hAnsi="Times New Roman" w:cs="Times New Roman"/>
          <w:sz w:val="24"/>
        </w:rPr>
        <w:t>that would be able</w:t>
      </w:r>
      <w:r w:rsidR="00317E8E">
        <w:rPr>
          <w:rFonts w:ascii="Times New Roman" w:hAnsi="Times New Roman" w:cs="Times New Roman"/>
          <w:sz w:val="24"/>
        </w:rPr>
        <w:t xml:space="preserve"> to </w:t>
      </w:r>
      <w:r w:rsidR="00A9599C">
        <w:rPr>
          <w:rFonts w:ascii="Times New Roman" w:hAnsi="Times New Roman" w:cs="Times New Roman"/>
          <w:sz w:val="24"/>
        </w:rPr>
        <w:t>execute these rules on</w:t>
      </w:r>
      <w:r w:rsidR="00317E8E">
        <w:rPr>
          <w:rFonts w:ascii="Times New Roman" w:hAnsi="Times New Roman" w:cs="Times New Roman"/>
          <w:sz w:val="24"/>
        </w:rPr>
        <w:t xml:space="preserve"> instruction files</w:t>
      </w:r>
      <w:r w:rsidR="00A9599C">
        <w:rPr>
          <w:rFonts w:ascii="Times New Roman" w:hAnsi="Times New Roman" w:cs="Times New Roman"/>
          <w:sz w:val="24"/>
        </w:rPr>
        <w:t>. With this foundation in place, we set to work</w:t>
      </w:r>
      <w:r w:rsidR="00317E8E">
        <w:rPr>
          <w:rFonts w:ascii="Times New Roman" w:hAnsi="Times New Roman" w:cs="Times New Roman"/>
          <w:sz w:val="24"/>
        </w:rPr>
        <w:t xml:space="preserve"> </w:t>
      </w:r>
      <w:r w:rsidR="00A9599C">
        <w:rPr>
          <w:rFonts w:ascii="Times New Roman" w:hAnsi="Times New Roman" w:cs="Times New Roman"/>
          <w:sz w:val="24"/>
        </w:rPr>
        <w:t>developing</w:t>
      </w:r>
      <w:r w:rsidR="00317E8E">
        <w:rPr>
          <w:rFonts w:ascii="Times New Roman" w:hAnsi="Times New Roman" w:cs="Times New Roman"/>
          <w:sz w:val="24"/>
        </w:rPr>
        <w:t xml:space="preserve"> functions to process the leftover lines of instructions and parameters. </w:t>
      </w:r>
    </w:p>
    <w:p w:rsidR="004C6112" w:rsidRDefault="00BF042A" w:rsidP="004C6112">
      <w:pPr>
        <w:spacing w:after="0" w:line="480" w:lineRule="auto"/>
        <w:rPr>
          <w:rFonts w:ascii="Times New Roman" w:hAnsi="Times New Roman" w:cs="Times New Roman"/>
          <w:sz w:val="24"/>
        </w:rPr>
      </w:pPr>
      <w:r>
        <w:rPr>
          <w:rFonts w:ascii="Times New Roman" w:hAnsi="Times New Roman" w:cs="Times New Roman"/>
          <w:sz w:val="24"/>
        </w:rPr>
        <w:t xml:space="preserve">At this point, it’s important to remember that our goal has always been </w:t>
      </w:r>
      <w:r w:rsidRPr="001D1BAE">
        <w:rPr>
          <w:rFonts w:ascii="Times New Roman" w:hAnsi="Times New Roman" w:cs="Times New Roman"/>
          <w:sz w:val="24"/>
          <w:u w:val="single"/>
        </w:rPr>
        <w:t>to read through a file of instructions and parameters, and convert those instructions into machine code</w:t>
      </w:r>
      <w:r>
        <w:rPr>
          <w:rFonts w:ascii="Times New Roman" w:hAnsi="Times New Roman" w:cs="Times New Roman"/>
          <w:sz w:val="24"/>
        </w:rPr>
        <w:t>. Now that we’ve gotten to the point where we can deal with individual instructions, all we have to do is follow the table of translations that we came up with during our assembly code research. This is easy enough, and would be super easy to just whip up a hardcoded python script</w:t>
      </w:r>
      <w:r w:rsidR="00BE617D">
        <w:rPr>
          <w:rFonts w:ascii="Times New Roman" w:hAnsi="Times New Roman" w:cs="Times New Roman"/>
          <w:sz w:val="24"/>
        </w:rPr>
        <w:t xml:space="preserve"> to do these translations. But, if we </w:t>
      </w:r>
      <w:r w:rsidR="001D1BAE">
        <w:rPr>
          <w:rFonts w:ascii="Times New Roman" w:hAnsi="Times New Roman" w:cs="Times New Roman"/>
          <w:sz w:val="24"/>
        </w:rPr>
        <w:t>use</w:t>
      </w:r>
      <w:r w:rsidR="00BE617D">
        <w:rPr>
          <w:rFonts w:ascii="Times New Roman" w:hAnsi="Times New Roman" w:cs="Times New Roman"/>
          <w:sz w:val="24"/>
        </w:rPr>
        <w:t xml:space="preserve"> this quick and dirty hardcode</w:t>
      </w:r>
      <w:r w:rsidR="001D1BAE">
        <w:rPr>
          <w:rFonts w:ascii="Times New Roman" w:hAnsi="Times New Roman" w:cs="Times New Roman"/>
          <w:sz w:val="24"/>
        </w:rPr>
        <w:t>d</w:t>
      </w:r>
      <w:r w:rsidR="00BE617D">
        <w:rPr>
          <w:rFonts w:ascii="Times New Roman" w:hAnsi="Times New Roman" w:cs="Times New Roman"/>
          <w:sz w:val="24"/>
        </w:rPr>
        <w:t xml:space="preserve"> method, and then somewhere down the </w:t>
      </w:r>
      <w:r w:rsidR="00BE617D">
        <w:rPr>
          <w:rFonts w:ascii="Times New Roman" w:hAnsi="Times New Roman" w:cs="Times New Roman"/>
          <w:sz w:val="24"/>
        </w:rPr>
        <w:lastRenderedPageBreak/>
        <w:t xml:space="preserve">road, </w:t>
      </w:r>
      <w:r w:rsidR="001D1BAE">
        <w:rPr>
          <w:rFonts w:ascii="Times New Roman" w:hAnsi="Times New Roman" w:cs="Times New Roman"/>
          <w:sz w:val="24"/>
        </w:rPr>
        <w:t>have</w:t>
      </w:r>
      <w:r w:rsidR="00BE617D">
        <w:rPr>
          <w:rFonts w:ascii="Times New Roman" w:hAnsi="Times New Roman" w:cs="Times New Roman"/>
          <w:sz w:val="24"/>
        </w:rPr>
        <w:t xml:space="preserve"> to change or extend our instruction set, we’d be stuck. Whether we went with dozens of nested if statements, or a</w:t>
      </w:r>
      <w:r w:rsidR="001D1BAE">
        <w:rPr>
          <w:rFonts w:ascii="Times New Roman" w:hAnsi="Times New Roman" w:cs="Times New Roman"/>
          <w:sz w:val="24"/>
        </w:rPr>
        <w:t xml:space="preserve"> switch statement, extending hardcoded</w:t>
      </w:r>
      <w:r w:rsidR="00BE617D">
        <w:rPr>
          <w:rFonts w:ascii="Times New Roman" w:hAnsi="Times New Roman" w:cs="Times New Roman"/>
          <w:sz w:val="24"/>
        </w:rPr>
        <w:t xml:space="preserve"> instruction set processing would be a massive pain. </w:t>
      </w:r>
      <w:r w:rsidR="001D1BAE">
        <w:rPr>
          <w:rFonts w:ascii="Times New Roman" w:hAnsi="Times New Roman" w:cs="Times New Roman"/>
          <w:sz w:val="24"/>
        </w:rPr>
        <w:t>To allow for easy extensions, we instead opted for a pattern matching function that would identify instruction identifiers and match them to a specific instruction parser in a separate library. Here’s how each of these things work.</w:t>
      </w:r>
    </w:p>
    <w:p w:rsidR="001D1BAE" w:rsidRDefault="001D1BAE" w:rsidP="004C6112">
      <w:pPr>
        <w:spacing w:after="0" w:line="480" w:lineRule="auto"/>
        <w:rPr>
          <w:rFonts w:ascii="Times New Roman" w:hAnsi="Times New Roman" w:cs="Times New Roman"/>
          <w:sz w:val="24"/>
        </w:rPr>
      </w:pPr>
      <w:r>
        <w:rPr>
          <w:rFonts w:ascii="Times New Roman" w:hAnsi="Times New Roman" w:cs="Times New Roman"/>
          <w:sz w:val="24"/>
        </w:rPr>
        <w:t>The instruction pattern function, which does the matching, uses a regular expression to pull instruction identifiers from each line. The function then cycles through a list of defined identifiers, looking for a pattern match. (It’s important to note here that similarly named instructions like ADDI and ADD cause a bit of an issue, because ADD will match to both of these identifiers.) These match patterns are defined in tuples, along with a string that matches the function code to its associated instruction parser function, which is then called to convert the associated parameters and identifier into machine code.</w:t>
      </w:r>
    </w:p>
    <w:p w:rsidR="001D1BAE" w:rsidRDefault="001D1BAE" w:rsidP="004C6112">
      <w:pPr>
        <w:spacing w:after="0" w:line="480" w:lineRule="auto"/>
        <w:rPr>
          <w:rFonts w:ascii="Times New Roman" w:hAnsi="Times New Roman" w:cs="Times New Roman"/>
          <w:sz w:val="24"/>
        </w:rPr>
      </w:pPr>
      <w:r>
        <w:rPr>
          <w:rFonts w:ascii="Times New Roman" w:hAnsi="Times New Roman" w:cs="Times New Roman"/>
          <w:sz w:val="24"/>
        </w:rPr>
        <w:t xml:space="preserve">Instruction parsers are all held in a separate library that can be easily changed, or extended. Each instruction identifier matches to or aliases to a parser function. This parser function </w:t>
      </w:r>
      <w:r w:rsidR="000F3587">
        <w:rPr>
          <w:rFonts w:ascii="Times New Roman" w:hAnsi="Times New Roman" w:cs="Times New Roman"/>
          <w:sz w:val="24"/>
        </w:rPr>
        <w:t xml:space="preserve">contains a few helper functions that throw exceptions for syntax errors (for example, if a function requires two registers but the user lists three, or if the function expects immediate terms but the user lists registers) back to the main syntax error object, where the error and associated address/line will </w:t>
      </w:r>
      <w:proofErr w:type="spellStart"/>
      <w:r w:rsidR="000F3587">
        <w:rPr>
          <w:rFonts w:ascii="Times New Roman" w:hAnsi="Times New Roman" w:cs="Times New Roman"/>
          <w:sz w:val="24"/>
        </w:rPr>
        <w:t>e</w:t>
      </w:r>
      <w:proofErr w:type="spellEnd"/>
      <w:r w:rsidR="000F3587">
        <w:rPr>
          <w:rFonts w:ascii="Times New Roman" w:hAnsi="Times New Roman" w:cs="Times New Roman"/>
          <w:sz w:val="24"/>
        </w:rPr>
        <w:t xml:space="preserve"> printed to the console.</w:t>
      </w:r>
      <w:bookmarkStart w:id="0" w:name="_GoBack"/>
      <w:bookmarkEnd w:id="0"/>
    </w:p>
    <w:p w:rsidR="000F3587" w:rsidRPr="00B44683" w:rsidRDefault="000F3587" w:rsidP="004C6112">
      <w:pPr>
        <w:spacing w:after="0" w:line="480" w:lineRule="auto"/>
        <w:rPr>
          <w:rFonts w:ascii="Times New Roman" w:hAnsi="Times New Roman" w:cs="Times New Roman"/>
          <w:sz w:val="24"/>
        </w:rPr>
      </w:pPr>
    </w:p>
    <w:p w:rsidR="0035143C" w:rsidRPr="00AC3F71" w:rsidRDefault="0035143C" w:rsidP="004A15CA">
      <w:pPr>
        <w:spacing w:after="0" w:line="480" w:lineRule="auto"/>
        <w:rPr>
          <w:rFonts w:ascii="Times New Roman" w:hAnsi="Times New Roman" w:cs="Times New Roman"/>
          <w:sz w:val="24"/>
        </w:rPr>
      </w:pPr>
      <w:r>
        <w:rPr>
          <w:rFonts w:ascii="Times New Roman" w:hAnsi="Times New Roman" w:cs="Times New Roman"/>
          <w:sz w:val="24"/>
        </w:rPr>
        <w:tab/>
      </w:r>
    </w:p>
    <w:sectPr w:rsidR="0035143C" w:rsidRPr="00AC3F71" w:rsidSect="008A7D42">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DC9" w:rsidRDefault="00E92DC9" w:rsidP="008A7D42">
      <w:pPr>
        <w:spacing w:after="0" w:line="240" w:lineRule="auto"/>
      </w:pPr>
      <w:r>
        <w:separator/>
      </w:r>
    </w:p>
  </w:endnote>
  <w:endnote w:type="continuationSeparator" w:id="0">
    <w:p w:rsidR="00E92DC9" w:rsidRDefault="00E92DC9" w:rsidP="008A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DC9" w:rsidRDefault="00E92DC9" w:rsidP="008A7D42">
      <w:pPr>
        <w:spacing w:after="0" w:line="240" w:lineRule="auto"/>
      </w:pPr>
      <w:r>
        <w:separator/>
      </w:r>
    </w:p>
  </w:footnote>
  <w:footnote w:type="continuationSeparator" w:id="0">
    <w:p w:rsidR="00E92DC9" w:rsidRDefault="00E92DC9" w:rsidP="008A7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36E" w:rsidRDefault="00D9336E">
    <w:pPr>
      <w:pStyle w:val="Header"/>
      <w:jc w:val="right"/>
    </w:pPr>
  </w:p>
  <w:p w:rsidR="00D9336E" w:rsidRDefault="00D933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36E" w:rsidRDefault="00D9336E">
    <w:pPr>
      <w:pStyle w:val="Header"/>
      <w:jc w:val="right"/>
    </w:pPr>
    <w:r>
      <w:t xml:space="preserve">Fennell and </w:t>
    </w:r>
    <w:proofErr w:type="spellStart"/>
    <w:r>
      <w:t>Rabello</w:t>
    </w:r>
    <w:proofErr w:type="spellEnd"/>
    <w:r>
      <w:t xml:space="preserve"> </w:t>
    </w:r>
    <w:sdt>
      <w:sdtPr>
        <w:id w:val="-12446368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F3587">
          <w:rPr>
            <w:noProof/>
          </w:rPr>
          <w:t>7</w:t>
        </w:r>
        <w:r>
          <w:rPr>
            <w:noProof/>
          </w:rPr>
          <w:fldChar w:fldCharType="end"/>
        </w:r>
      </w:sdtContent>
    </w:sdt>
  </w:p>
  <w:p w:rsidR="00D9336E" w:rsidRDefault="00D933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C346D"/>
    <w:multiLevelType w:val="hybridMultilevel"/>
    <w:tmpl w:val="5574B62C"/>
    <w:lvl w:ilvl="0" w:tplc="CF24563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C50054"/>
    <w:multiLevelType w:val="hybridMultilevel"/>
    <w:tmpl w:val="50E0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92"/>
    <w:rsid w:val="00045B24"/>
    <w:rsid w:val="000950CC"/>
    <w:rsid w:val="000E190F"/>
    <w:rsid w:val="000F3587"/>
    <w:rsid w:val="00127C22"/>
    <w:rsid w:val="001D1BAE"/>
    <w:rsid w:val="001D7534"/>
    <w:rsid w:val="001F1383"/>
    <w:rsid w:val="00204AFC"/>
    <w:rsid w:val="00273E18"/>
    <w:rsid w:val="002F6FC6"/>
    <w:rsid w:val="003057E6"/>
    <w:rsid w:val="00317E8E"/>
    <w:rsid w:val="00325776"/>
    <w:rsid w:val="0035143C"/>
    <w:rsid w:val="00386826"/>
    <w:rsid w:val="0043104E"/>
    <w:rsid w:val="004559F7"/>
    <w:rsid w:val="00466569"/>
    <w:rsid w:val="00476EF3"/>
    <w:rsid w:val="004A15CA"/>
    <w:rsid w:val="004C6112"/>
    <w:rsid w:val="005A0195"/>
    <w:rsid w:val="005B5BC5"/>
    <w:rsid w:val="005C4AD2"/>
    <w:rsid w:val="0067203B"/>
    <w:rsid w:val="00674590"/>
    <w:rsid w:val="007760E0"/>
    <w:rsid w:val="008A7D42"/>
    <w:rsid w:val="008B3729"/>
    <w:rsid w:val="008C6882"/>
    <w:rsid w:val="009630F0"/>
    <w:rsid w:val="00985F21"/>
    <w:rsid w:val="009C64A9"/>
    <w:rsid w:val="009D711B"/>
    <w:rsid w:val="00A40492"/>
    <w:rsid w:val="00A462C1"/>
    <w:rsid w:val="00A8452A"/>
    <w:rsid w:val="00A9599C"/>
    <w:rsid w:val="00AC3F71"/>
    <w:rsid w:val="00AE1570"/>
    <w:rsid w:val="00B44683"/>
    <w:rsid w:val="00B81C1D"/>
    <w:rsid w:val="00B94F59"/>
    <w:rsid w:val="00BA3116"/>
    <w:rsid w:val="00BE0B6A"/>
    <w:rsid w:val="00BE617D"/>
    <w:rsid w:val="00BF042A"/>
    <w:rsid w:val="00C26B52"/>
    <w:rsid w:val="00CD3C2C"/>
    <w:rsid w:val="00CD7D1A"/>
    <w:rsid w:val="00D9336E"/>
    <w:rsid w:val="00E462D2"/>
    <w:rsid w:val="00E92DC9"/>
    <w:rsid w:val="00EE2701"/>
    <w:rsid w:val="00EE4CCC"/>
    <w:rsid w:val="00F66BB7"/>
    <w:rsid w:val="00F8487B"/>
    <w:rsid w:val="00F915CC"/>
    <w:rsid w:val="00FC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1442A-CB21-41DB-99DB-3A5BFE3B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FC"/>
    <w:pPr>
      <w:ind w:left="720"/>
      <w:contextualSpacing/>
    </w:pPr>
  </w:style>
  <w:style w:type="paragraph" w:styleId="Header">
    <w:name w:val="header"/>
    <w:basedOn w:val="Normal"/>
    <w:link w:val="HeaderChar"/>
    <w:uiPriority w:val="99"/>
    <w:unhideWhenUsed/>
    <w:rsid w:val="008A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D42"/>
  </w:style>
  <w:style w:type="paragraph" w:styleId="Footer">
    <w:name w:val="footer"/>
    <w:basedOn w:val="Normal"/>
    <w:link w:val="FooterChar"/>
    <w:uiPriority w:val="99"/>
    <w:unhideWhenUsed/>
    <w:rsid w:val="008A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01864-F63B-42B3-89F6-4D87E5CA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9</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Fennell</dc:creator>
  <cp:keywords/>
  <dc:description/>
  <cp:lastModifiedBy>Matt Fennell</cp:lastModifiedBy>
  <cp:revision>33</cp:revision>
  <dcterms:created xsi:type="dcterms:W3CDTF">2018-03-07T04:13:00Z</dcterms:created>
  <dcterms:modified xsi:type="dcterms:W3CDTF">2018-03-16T05:01:00Z</dcterms:modified>
</cp:coreProperties>
</file>